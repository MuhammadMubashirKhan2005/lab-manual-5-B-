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EAC" w14:textId="1BB0D4A7" w:rsidR="004442E9" w:rsidRDefault="006E5E74" w:rsidP="006E5E74">
      <w:pPr>
        <w:jc w:val="center"/>
      </w:pPr>
      <w:r>
        <w:rPr>
          <w:noProof/>
        </w:rPr>
        <w:drawing>
          <wp:inline distT="0" distB="0" distL="0" distR="0" wp14:anchorId="3240A8CF" wp14:editId="58867DA2">
            <wp:extent cx="5867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C03D" w14:textId="0306A30A" w:rsidR="006E5E74" w:rsidRDefault="006E5E74" w:rsidP="006E5E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 task no: 5</w:t>
      </w:r>
    </w:p>
    <w:p w14:paraId="30A95641" w14:textId="0EDF4565" w:rsidR="006E5E74" w:rsidRPr="006E5E74" w:rsidRDefault="006E5E74" w:rsidP="006E5E74">
      <w:pPr>
        <w:jc w:val="center"/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Name:  </w:t>
      </w:r>
      <w:r>
        <w:rPr>
          <w:sz w:val="36"/>
          <w:szCs w:val="36"/>
        </w:rPr>
        <w:t>Muhammad Mubbashir Khan</w:t>
      </w:r>
    </w:p>
    <w:p w14:paraId="1B69E6D5" w14:textId="399758F0" w:rsidR="006E5E74" w:rsidRDefault="006E5E74" w:rsidP="006E5E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CMS:  465077</w:t>
      </w:r>
    </w:p>
    <w:p w14:paraId="27DB89E2" w14:textId="53A60D4F" w:rsidR="006E5E74" w:rsidRDefault="006E5E74" w:rsidP="006E5E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Sec: (B)</w:t>
      </w:r>
    </w:p>
    <w:p w14:paraId="66A8E381" w14:textId="782CB536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6630C14A" w14:textId="77742AA4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3E94D1F6" w14:textId="6E4791EC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4AB5F67B" w14:textId="41BDAE51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24D526E7" w14:textId="20423EB7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286CC14F" w14:textId="6F40AA78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1ED8B555" w14:textId="7AB13B8B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7C463024" w14:textId="2BB1BD9B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501330C4" w14:textId="0B42AB98" w:rsidR="006E5E74" w:rsidRDefault="006E5E74" w:rsidP="006E5E74">
      <w:pPr>
        <w:jc w:val="center"/>
        <w:rPr>
          <w:b/>
          <w:bCs/>
          <w:sz w:val="44"/>
          <w:szCs w:val="44"/>
        </w:rPr>
      </w:pPr>
    </w:p>
    <w:p w14:paraId="17BD9846" w14:textId="26B30C08" w:rsidR="006E5E74" w:rsidRDefault="006E5E74" w:rsidP="006E5E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no: 1</w:t>
      </w:r>
    </w:p>
    <w:p w14:paraId="2D5DF51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#include&lt;iostream&gt;</w:t>
      </w:r>
    </w:p>
    <w:p w14:paraId="0890E8AD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using namespace std;</w:t>
      </w:r>
    </w:p>
    <w:p w14:paraId="3A3ADC7C" w14:textId="77777777" w:rsidR="006E5E74" w:rsidRPr="006E5E74" w:rsidRDefault="006E5E74" w:rsidP="006E5E74">
      <w:pPr>
        <w:rPr>
          <w:sz w:val="32"/>
          <w:szCs w:val="32"/>
        </w:rPr>
      </w:pPr>
    </w:p>
    <w:p w14:paraId="7F295E4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// Function to calculate HCF of two numbers</w:t>
      </w:r>
    </w:p>
    <w:p w14:paraId="7111E250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int hcf(int a, int b) {</w:t>
      </w:r>
    </w:p>
    <w:p w14:paraId="56241D42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if (b == 0)</w:t>
      </w:r>
    </w:p>
    <w:p w14:paraId="4283531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return a;</w:t>
      </w:r>
    </w:p>
    <w:p w14:paraId="4317FC6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return hcf(b, a % b);</w:t>
      </w:r>
    </w:p>
    <w:p w14:paraId="0A3A4A0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}</w:t>
      </w:r>
    </w:p>
    <w:p w14:paraId="793746EF" w14:textId="77777777" w:rsidR="006E5E74" w:rsidRPr="006E5E74" w:rsidRDefault="006E5E74" w:rsidP="006E5E74">
      <w:pPr>
        <w:rPr>
          <w:sz w:val="32"/>
          <w:szCs w:val="32"/>
        </w:rPr>
      </w:pPr>
    </w:p>
    <w:p w14:paraId="58A92ED7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// Function to calculate LCM of two numbers</w:t>
      </w:r>
    </w:p>
    <w:p w14:paraId="6D76DD39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int lcm(int a, int b) {</w:t>
      </w:r>
    </w:p>
    <w:p w14:paraId="0411BBDD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return (a * b) / hcf(a, b);</w:t>
      </w:r>
    </w:p>
    <w:p w14:paraId="3760ACF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}</w:t>
      </w:r>
    </w:p>
    <w:p w14:paraId="12D8ECA8" w14:textId="77777777" w:rsidR="006E5E74" w:rsidRPr="006E5E74" w:rsidRDefault="006E5E74" w:rsidP="006E5E74">
      <w:pPr>
        <w:rPr>
          <w:sz w:val="32"/>
          <w:szCs w:val="32"/>
        </w:rPr>
      </w:pPr>
    </w:p>
    <w:p w14:paraId="26FBA9D9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int main() {</w:t>
      </w:r>
    </w:p>
    <w:p w14:paraId="1FAFA1E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int num1, num2;</w:t>
      </w:r>
    </w:p>
    <w:p w14:paraId="2FE2097C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"Enter two numbers: ";</w:t>
      </w:r>
    </w:p>
    <w:p w14:paraId="0D929E3C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cin &gt;&gt; num1 &gt;&gt; num2;</w:t>
      </w:r>
    </w:p>
    <w:p w14:paraId="4CCD228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"LCM of " &lt;&lt; num1 &lt;&lt; " and " &lt;&lt; num2 &lt;&lt; " is " &lt;&lt; lcm(num1, num2);</w:t>
      </w:r>
    </w:p>
    <w:p w14:paraId="74B1D6B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lastRenderedPageBreak/>
        <w:t xml:space="preserve">    return 0;</w:t>
      </w:r>
    </w:p>
    <w:p w14:paraId="3DE15830" w14:textId="75C65E74" w:rsid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}</w:t>
      </w:r>
    </w:p>
    <w:p w14:paraId="56228A11" w14:textId="2F8931F4" w:rsidR="006E5E74" w:rsidRDefault="006E5E74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D4E1D2E" w14:textId="0B776D88" w:rsidR="006E5E74" w:rsidRDefault="006E5E74" w:rsidP="006E5E74">
      <w:pPr>
        <w:rPr>
          <w:b/>
          <w:bCs/>
          <w:sz w:val="32"/>
          <w:szCs w:val="32"/>
        </w:rPr>
      </w:pPr>
      <w:r w:rsidRPr="006E5E74">
        <w:rPr>
          <w:b/>
          <w:bCs/>
          <w:sz w:val="32"/>
          <w:szCs w:val="32"/>
        </w:rPr>
        <w:drawing>
          <wp:inline distT="0" distB="0" distL="0" distR="0" wp14:anchorId="0CA7D5DD" wp14:editId="1DC436CF">
            <wp:extent cx="4978656" cy="1054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512" w14:textId="1376C96A" w:rsidR="006E5E74" w:rsidRDefault="006E5E74" w:rsidP="006E5E74">
      <w:pPr>
        <w:rPr>
          <w:b/>
          <w:bCs/>
          <w:sz w:val="32"/>
          <w:szCs w:val="32"/>
        </w:rPr>
      </w:pPr>
    </w:p>
    <w:p w14:paraId="4F199EA8" w14:textId="18F1EFDA" w:rsidR="006E5E74" w:rsidRDefault="006E5E74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2</w:t>
      </w:r>
    </w:p>
    <w:p w14:paraId="56431DC7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#include&lt;iostream&gt;</w:t>
      </w:r>
    </w:p>
    <w:p w14:paraId="67DA2C8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using namespace std;</w:t>
      </w:r>
    </w:p>
    <w:p w14:paraId="37EA99E6" w14:textId="77777777" w:rsidR="006E5E74" w:rsidRPr="006E5E74" w:rsidRDefault="006E5E74" w:rsidP="006E5E74">
      <w:pPr>
        <w:rPr>
          <w:sz w:val="32"/>
          <w:szCs w:val="32"/>
        </w:rPr>
      </w:pPr>
    </w:p>
    <w:p w14:paraId="3E1ECD25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int main() {</w:t>
      </w:r>
    </w:p>
    <w:p w14:paraId="3EB0CDF2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int n, a, d;</w:t>
      </w:r>
    </w:p>
    <w:p w14:paraId="1FD99E06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"Enter the number of terms: ";</w:t>
      </w:r>
    </w:p>
    <w:p w14:paraId="7A900F3D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cin &gt;&gt; n;</w:t>
      </w:r>
    </w:p>
    <w:p w14:paraId="03A586CF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"Enter the first term: ";</w:t>
      </w:r>
    </w:p>
    <w:p w14:paraId="0031593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cin &gt;&gt; a;</w:t>
      </w:r>
    </w:p>
    <w:p w14:paraId="003763CD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"Enter the common difference: ";</w:t>
      </w:r>
    </w:p>
    <w:p w14:paraId="67FC6F6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cin &gt;&gt; d;</w:t>
      </w:r>
    </w:p>
    <w:p w14:paraId="5A4A0EDB" w14:textId="77777777" w:rsidR="006E5E74" w:rsidRPr="006E5E74" w:rsidRDefault="006E5E74" w:rsidP="006E5E74">
      <w:pPr>
        <w:rPr>
          <w:sz w:val="32"/>
          <w:szCs w:val="32"/>
        </w:rPr>
      </w:pPr>
    </w:p>
    <w:p w14:paraId="6628BCFA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int sum = (n * (2 * a + (n - 1) * d)) / 2;</w:t>
      </w:r>
    </w:p>
    <w:p w14:paraId="43E69F5B" w14:textId="77777777" w:rsidR="006E5E74" w:rsidRPr="006E5E74" w:rsidRDefault="006E5E74" w:rsidP="006E5E74">
      <w:pPr>
        <w:rPr>
          <w:sz w:val="32"/>
          <w:szCs w:val="32"/>
        </w:rPr>
      </w:pPr>
    </w:p>
    <w:p w14:paraId="017C4C6A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lastRenderedPageBreak/>
        <w:t xml:space="preserve">    cout &lt;&lt; "The sum of the arithmetic progression series is: " &lt;&lt; sum &lt;&lt; endl;</w:t>
      </w:r>
    </w:p>
    <w:p w14:paraId="188C36A2" w14:textId="77777777" w:rsidR="006E5E74" w:rsidRPr="006E5E74" w:rsidRDefault="006E5E74" w:rsidP="006E5E74">
      <w:pPr>
        <w:rPr>
          <w:sz w:val="32"/>
          <w:szCs w:val="32"/>
        </w:rPr>
      </w:pPr>
    </w:p>
    <w:p w14:paraId="56189A3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return 0;</w:t>
      </w:r>
    </w:p>
    <w:p w14:paraId="148B386B" w14:textId="28DFBE48" w:rsid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}</w:t>
      </w:r>
    </w:p>
    <w:p w14:paraId="4EB4B73B" w14:textId="7F9DBEFD" w:rsidR="006E5E74" w:rsidRDefault="006E5E74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1B4EE3D" w14:textId="658E1488" w:rsidR="006E5E74" w:rsidRDefault="006E5E74" w:rsidP="006E5E74">
      <w:pPr>
        <w:rPr>
          <w:b/>
          <w:bCs/>
          <w:sz w:val="32"/>
          <w:szCs w:val="32"/>
        </w:rPr>
      </w:pPr>
      <w:r w:rsidRPr="006E5E74">
        <w:rPr>
          <w:b/>
          <w:bCs/>
          <w:sz w:val="32"/>
          <w:szCs w:val="32"/>
        </w:rPr>
        <w:drawing>
          <wp:inline distT="0" distB="0" distL="0" distR="0" wp14:anchorId="0A21D70A" wp14:editId="4F4357DA">
            <wp:extent cx="5048509" cy="1720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EC2" w14:textId="2B91D74D" w:rsidR="006E5E74" w:rsidRDefault="006E5E74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3</w:t>
      </w:r>
    </w:p>
    <w:p w14:paraId="43FA096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#include &lt;iostream&gt;</w:t>
      </w:r>
    </w:p>
    <w:p w14:paraId="6A46FEB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using namespace std;</w:t>
      </w:r>
    </w:p>
    <w:p w14:paraId="40A5C370" w14:textId="77777777" w:rsidR="006E5E74" w:rsidRPr="006E5E74" w:rsidRDefault="006E5E74" w:rsidP="006E5E74">
      <w:pPr>
        <w:rPr>
          <w:sz w:val="32"/>
          <w:szCs w:val="32"/>
        </w:rPr>
      </w:pPr>
    </w:p>
    <w:p w14:paraId="3247722F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int main() {</w:t>
      </w:r>
    </w:p>
    <w:p w14:paraId="79F44E6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int n, i, j, space = 1;</w:t>
      </w:r>
    </w:p>
    <w:p w14:paraId="2C701996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cout &lt;&lt; "Enter the number of rows: ";</w:t>
      </w:r>
    </w:p>
    <w:p w14:paraId="63925F70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cin &gt;&gt; n;</w:t>
      </w:r>
    </w:p>
    <w:p w14:paraId="016444A0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space = n - 1;</w:t>
      </w:r>
    </w:p>
    <w:p w14:paraId="7EA9680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for (j = 1; j &lt;= n; j++) {</w:t>
      </w:r>
    </w:p>
    <w:p w14:paraId="4409577F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for (i = 1; i &lt;= space; i++)</w:t>
      </w:r>
    </w:p>
    <w:p w14:paraId="356E7EED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lastRenderedPageBreak/>
        <w:t xml:space="preserve">            cout &lt;&lt; " ";</w:t>
      </w:r>
    </w:p>
    <w:p w14:paraId="6B08112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space--;</w:t>
      </w:r>
    </w:p>
    <w:p w14:paraId="2F860052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for (i = 1; i &lt;= 2 * j - 1; i++)</w:t>
      </w:r>
    </w:p>
    <w:p w14:paraId="42C721D4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    cout &lt;&lt; "*";</w:t>
      </w:r>
    </w:p>
    <w:p w14:paraId="6C69AC43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cout &lt;&lt; "\n";</w:t>
      </w:r>
    </w:p>
    <w:p w14:paraId="2D0275E9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}</w:t>
      </w:r>
    </w:p>
    <w:p w14:paraId="527230F4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space = 1;</w:t>
      </w:r>
    </w:p>
    <w:p w14:paraId="01CCDB28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for (j = 1; j &lt;= n - 1; j++) {</w:t>
      </w:r>
    </w:p>
    <w:p w14:paraId="2B005131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for (i = 1; i &lt;= space; i++)</w:t>
      </w:r>
    </w:p>
    <w:p w14:paraId="46379F77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    cout &lt;&lt; " ";</w:t>
      </w:r>
    </w:p>
    <w:p w14:paraId="5EED80D4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space++;</w:t>
      </w:r>
    </w:p>
    <w:p w14:paraId="587434BC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for (i = 1; i &lt;= 2 * (n - j) - 1; i++)</w:t>
      </w:r>
    </w:p>
    <w:p w14:paraId="7D17E377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    cout &lt;&lt; "*";</w:t>
      </w:r>
    </w:p>
    <w:p w14:paraId="187E3DE6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    cout &lt;&lt; "\n";</w:t>
      </w:r>
    </w:p>
    <w:p w14:paraId="3E196929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}</w:t>
      </w:r>
    </w:p>
    <w:p w14:paraId="6FE4241B" w14:textId="77777777" w:rsidR="006E5E74" w:rsidRP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 xml:space="preserve">    return 0;</w:t>
      </w:r>
    </w:p>
    <w:p w14:paraId="14FD730D" w14:textId="1AFA7904" w:rsid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t>}</w:t>
      </w:r>
    </w:p>
    <w:p w14:paraId="16013F29" w14:textId="026C3A51" w:rsidR="006E5E74" w:rsidRDefault="006E5E74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D05F68B" w14:textId="4ED1C68C" w:rsidR="006E5E74" w:rsidRDefault="006E5E74" w:rsidP="006E5E74">
      <w:pPr>
        <w:rPr>
          <w:sz w:val="32"/>
          <w:szCs w:val="32"/>
        </w:rPr>
      </w:pPr>
      <w:r w:rsidRPr="006E5E74">
        <w:rPr>
          <w:sz w:val="32"/>
          <w:szCs w:val="32"/>
        </w:rPr>
        <w:lastRenderedPageBreak/>
        <w:drawing>
          <wp:inline distT="0" distB="0" distL="0" distR="0" wp14:anchorId="218E062A" wp14:editId="14885FD9">
            <wp:extent cx="5943600" cy="262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C3F8" w14:textId="57E3FC0A" w:rsidR="006E5E74" w:rsidRDefault="00397922" w:rsidP="006E5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4</w:t>
      </w:r>
    </w:p>
    <w:p w14:paraId="1BFE5A5D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>#include&lt;iostream&gt;</w:t>
      </w:r>
    </w:p>
    <w:p w14:paraId="07DD5D0F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>using namespace std;</w:t>
      </w:r>
    </w:p>
    <w:p w14:paraId="5247AF90" w14:textId="77777777" w:rsidR="00397922" w:rsidRPr="00397922" w:rsidRDefault="00397922" w:rsidP="00397922">
      <w:pPr>
        <w:rPr>
          <w:sz w:val="32"/>
          <w:szCs w:val="32"/>
        </w:rPr>
      </w:pPr>
    </w:p>
    <w:p w14:paraId="2326FA1C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>int main() {</w:t>
      </w:r>
    </w:p>
    <w:p w14:paraId="2955D300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int num, binary = 0, i = 1, remainder;</w:t>
      </w:r>
    </w:p>
    <w:p w14:paraId="5C8C5DC5" w14:textId="77777777" w:rsidR="00397922" w:rsidRPr="00397922" w:rsidRDefault="00397922" w:rsidP="00397922">
      <w:pPr>
        <w:rPr>
          <w:sz w:val="32"/>
          <w:szCs w:val="32"/>
        </w:rPr>
      </w:pPr>
    </w:p>
    <w:p w14:paraId="0FF6464E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cout &lt;&lt; "Enter a decimal number: ";</w:t>
      </w:r>
    </w:p>
    <w:p w14:paraId="75F3DBD9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cin &gt;&gt; num;</w:t>
      </w:r>
    </w:p>
    <w:p w14:paraId="274618E8" w14:textId="77777777" w:rsidR="00397922" w:rsidRPr="00397922" w:rsidRDefault="00397922" w:rsidP="00397922">
      <w:pPr>
        <w:rPr>
          <w:sz w:val="32"/>
          <w:szCs w:val="32"/>
        </w:rPr>
      </w:pPr>
    </w:p>
    <w:p w14:paraId="47364689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while (num != 0) {</w:t>
      </w:r>
    </w:p>
    <w:p w14:paraId="083CCFD6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    remainder = num % 2;</w:t>
      </w:r>
    </w:p>
    <w:p w14:paraId="1FFE04F5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    num = num / 2;</w:t>
      </w:r>
    </w:p>
    <w:p w14:paraId="6F10F807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    binary = binary + (remainder * i);</w:t>
      </w:r>
    </w:p>
    <w:p w14:paraId="79081A41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    i = i * 10;</w:t>
      </w:r>
    </w:p>
    <w:p w14:paraId="46E4173D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lastRenderedPageBreak/>
        <w:t xml:space="preserve">    }</w:t>
      </w:r>
    </w:p>
    <w:p w14:paraId="375C6118" w14:textId="77777777" w:rsidR="00397922" w:rsidRPr="00397922" w:rsidRDefault="00397922" w:rsidP="00397922">
      <w:pPr>
        <w:rPr>
          <w:sz w:val="32"/>
          <w:szCs w:val="32"/>
        </w:rPr>
      </w:pPr>
    </w:p>
    <w:p w14:paraId="6E0598B4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cout &lt;&lt; "Equivalent binary number: " &lt;&lt; binary &lt;&lt; endl;</w:t>
      </w:r>
    </w:p>
    <w:p w14:paraId="67C01A10" w14:textId="77777777" w:rsidR="00397922" w:rsidRPr="00397922" w:rsidRDefault="00397922" w:rsidP="00397922">
      <w:pPr>
        <w:rPr>
          <w:sz w:val="32"/>
          <w:szCs w:val="32"/>
        </w:rPr>
      </w:pPr>
    </w:p>
    <w:p w14:paraId="4FB4CE93" w14:textId="77777777" w:rsidR="00397922" w:rsidRP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 xml:space="preserve">    return 0;</w:t>
      </w:r>
    </w:p>
    <w:p w14:paraId="60490191" w14:textId="66A0FDCA" w:rsidR="00397922" w:rsidRDefault="00397922" w:rsidP="00397922">
      <w:pPr>
        <w:rPr>
          <w:sz w:val="32"/>
          <w:szCs w:val="32"/>
        </w:rPr>
      </w:pPr>
      <w:r w:rsidRPr="00397922">
        <w:rPr>
          <w:sz w:val="32"/>
          <w:szCs w:val="32"/>
        </w:rPr>
        <w:t>}</w:t>
      </w:r>
    </w:p>
    <w:p w14:paraId="49351A21" w14:textId="486FB993" w:rsidR="00397922" w:rsidRDefault="00397922" w:rsidP="00397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12F13FF" w14:textId="157D847B" w:rsidR="00397922" w:rsidDel="00397922" w:rsidRDefault="00397922" w:rsidP="00397922">
      <w:pPr>
        <w:rPr>
          <w:del w:id="0" w:author="Muhammad Mubbashir Khan" w:date="2023-11-01T23:25:00Z"/>
          <w:b/>
          <w:bCs/>
          <w:sz w:val="32"/>
          <w:szCs w:val="32"/>
        </w:rPr>
      </w:pPr>
      <w:r w:rsidRPr="00397922">
        <w:rPr>
          <w:b/>
          <w:bCs/>
          <w:sz w:val="32"/>
          <w:szCs w:val="32"/>
        </w:rPr>
        <w:drawing>
          <wp:inline distT="0" distB="0" distL="0" distR="0" wp14:anchorId="52256DD5" wp14:editId="00F36BDC">
            <wp:extent cx="4858000" cy="1378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26F3" w14:textId="4E3F6EF3" w:rsidR="00397922" w:rsidDel="00397922" w:rsidRDefault="00397922" w:rsidP="00397922">
      <w:pPr>
        <w:jc w:val="center"/>
        <w:rPr>
          <w:del w:id="1" w:author="Muhammad Mubbashir Khan" w:date="2023-11-01T23:25:00Z"/>
          <w:b/>
          <w:bCs/>
          <w:sz w:val="40"/>
          <w:szCs w:val="40"/>
        </w:rPr>
      </w:pPr>
    </w:p>
    <w:p w14:paraId="7290432E" w14:textId="236E32ED" w:rsidR="00397922" w:rsidDel="00397922" w:rsidRDefault="00397922" w:rsidP="00397922">
      <w:pPr>
        <w:jc w:val="center"/>
        <w:rPr>
          <w:del w:id="2" w:author="Muhammad Mubbashir Khan" w:date="2023-11-01T23:25:00Z"/>
          <w:b/>
          <w:bCs/>
          <w:sz w:val="40"/>
          <w:szCs w:val="40"/>
        </w:rPr>
      </w:pPr>
    </w:p>
    <w:p w14:paraId="55A46146" w14:textId="546792AF" w:rsidR="00397922" w:rsidRPr="00397922" w:rsidRDefault="00397922" w:rsidP="00397922">
      <w:pPr>
        <w:pPrChange w:id="3" w:author="Muhammad Mubbashir Khan" w:date="2023-11-01T23:25:00Z">
          <w:pPr>
            <w:jc w:val="center"/>
          </w:pPr>
        </w:pPrChange>
      </w:pPr>
      <w:del w:id="4" w:author="Muhammad Mubbashir Khan" w:date="2023-11-01T23:25:00Z">
        <w:r w:rsidDel="00397922">
          <w:delText xml:space="preserve">THE </w:delText>
        </w:r>
      </w:del>
    </w:p>
    <w:p w14:paraId="66F99D9B" w14:textId="4C38E2FE" w:rsidR="006E5E74" w:rsidRDefault="006E5E74" w:rsidP="00397922">
      <w:pPr>
        <w:jc w:val="center"/>
        <w:rPr>
          <w:ins w:id="5" w:author="Muhammad Mubbashir Khan" w:date="2023-11-01T23:26:00Z"/>
          <w:b/>
          <w:bCs/>
          <w:sz w:val="40"/>
          <w:szCs w:val="40"/>
        </w:rPr>
      </w:pPr>
    </w:p>
    <w:p w14:paraId="3D690EFA" w14:textId="02706B75" w:rsidR="00397922" w:rsidRDefault="00397922" w:rsidP="00397922">
      <w:pPr>
        <w:jc w:val="center"/>
        <w:rPr>
          <w:ins w:id="6" w:author="Muhammad Mubbashir Khan" w:date="2023-11-01T23:26:00Z"/>
          <w:b/>
          <w:bCs/>
          <w:sz w:val="40"/>
          <w:szCs w:val="40"/>
        </w:rPr>
      </w:pPr>
    </w:p>
    <w:p w14:paraId="2DD72ACA" w14:textId="32916592" w:rsidR="00397922" w:rsidRDefault="00397922" w:rsidP="00397922">
      <w:pPr>
        <w:jc w:val="center"/>
        <w:rPr>
          <w:ins w:id="7" w:author="Muhammad Mubbashir Khan" w:date="2023-11-01T23:26:00Z"/>
          <w:b/>
          <w:bCs/>
          <w:sz w:val="40"/>
          <w:szCs w:val="40"/>
        </w:rPr>
      </w:pPr>
    </w:p>
    <w:p w14:paraId="0EF268E2" w14:textId="2E2801E9" w:rsidR="00397922" w:rsidRPr="00397922" w:rsidRDefault="00397922" w:rsidP="00397922">
      <w:pPr>
        <w:jc w:val="center"/>
        <w:rPr>
          <w:b/>
          <w:bCs/>
          <w:sz w:val="40"/>
          <w:szCs w:val="40"/>
          <w:rPrChange w:id="8" w:author="Muhammad Mubbashir Khan" w:date="2023-11-01T23:26:00Z">
            <w:rPr>
              <w:sz w:val="40"/>
              <w:szCs w:val="40"/>
            </w:rPr>
          </w:rPrChange>
        </w:rPr>
        <w:pPrChange w:id="9" w:author="Muhammad Mubbashir Khan" w:date="2023-11-01T23:26:00Z">
          <w:pPr>
            <w:jc w:val="center"/>
          </w:pPr>
        </w:pPrChange>
      </w:pPr>
      <w:ins w:id="10" w:author="Muhammad Mubbashir Khan" w:date="2023-11-01T23:26:00Z">
        <w:r>
          <w:rPr>
            <w:b/>
            <w:bCs/>
            <w:sz w:val="40"/>
            <w:szCs w:val="40"/>
          </w:rPr>
          <w:t>THE END</w:t>
        </w:r>
      </w:ins>
    </w:p>
    <w:sectPr w:rsidR="00397922" w:rsidRPr="0039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Mubbashir Khan">
    <w15:presenceInfo w15:providerId="Windows Live" w15:userId="b91e4fa6f77595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4"/>
    <w:rsid w:val="00397922"/>
    <w:rsid w:val="004442E9"/>
    <w:rsid w:val="006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C070"/>
  <w15:chartTrackingRefBased/>
  <w15:docId w15:val="{477DA2EA-4A4A-4E6D-953A-B5D92ABB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1</cp:revision>
  <dcterms:created xsi:type="dcterms:W3CDTF">2023-11-01T18:04:00Z</dcterms:created>
  <dcterms:modified xsi:type="dcterms:W3CDTF">2023-11-01T18:26:00Z</dcterms:modified>
</cp:coreProperties>
</file>